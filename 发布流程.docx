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12.webp" ContentType="image/webp"/>
  <Override PartName="/word/media/image13.webp" ContentType="image/webp"/>
  <Override PartName="/word/media/image14.webp" ContentType="image/webp"/>
  <Override PartName="/word/media/image15.webp" ContentType="image/webp"/>
  <Override PartName="/word/media/image16.webp" ContentType="image/webp"/>
  <Override PartName="/word/media/image17.webp" ContentType="image/webp"/>
  <Override PartName="/word/media/image18.webp" ContentType="image/webp"/>
  <Override PartName="/word/media/image19.webp" ContentType="image/webp"/>
  <Override PartName="/word/media/image2.webp" ContentType="image/webp"/>
  <Override PartName="/word/media/image20.webp" ContentType="image/webp"/>
  <Override PartName="/word/media/image21.webp" ContentType="image/webp"/>
  <Override PartName="/word/media/image22.webp" ContentType="image/webp"/>
  <Override PartName="/word/media/image23.webp" ContentType="image/webp"/>
  <Override PartName="/word/media/image24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84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  <w:t>教你将自己的jar包发布到maven官方仓库(超详细用爱发电版)</w:t>
      </w:r>
    </w:p>
    <w:p>
      <w:pPr>
        <w:keepNext w:val="0"/>
        <w:keepLines w:val="0"/>
        <w:widowControl/>
        <w:suppressLineNumbers w:val="0"/>
        <w:spacing w:after="384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uto"/>
          <w:spacing w:val="0"/>
          <w:sz w:val="15"/>
          <w:szCs w:val="15"/>
          <w:u w:val="none"/>
          <w:bdr w:val="single" w:color="EEEEEE" w:sz="4" w:space="0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72" w:afterAutospacing="0"/>
        <w:ind w:left="96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"https://www.jianshu.com/u/58aa090f91ab"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19"/>
          <w:szCs w:val="19"/>
          <w:u w:val="none"/>
        </w:rPr>
        <w:t>echisan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15"/>
          <w:szCs w:val="15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384" w:afterAutospacing="0"/>
        <w:ind w:left="96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EC7259"/>
          <w:spacing w:val="0"/>
          <w:kern w:val="0"/>
          <w:sz w:val="15"/>
          <w:szCs w:val="15"/>
          <w:lang w:val="en-US" w:eastAsia="zh-CN" w:bidi="ar"/>
        </w:rPr>
        <w:t>0.789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kern w:val="0"/>
          <w:sz w:val="15"/>
          <w:szCs w:val="15"/>
          <w:lang w:val="en-US" w:eastAsia="zh-CN" w:bidi="ar"/>
        </w:rPr>
        <w:t>2018.11.08 23:18:05字数 1,781阅读 1,147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31"/>
          <w:szCs w:val="31"/>
        </w:rPr>
      </w:pPr>
      <w:r>
        <w:rPr>
          <w:b/>
          <w:bCs/>
          <w:color w:val="404040"/>
          <w:sz w:val="31"/>
          <w:szCs w:val="31"/>
        </w:rPr>
        <w:t>前言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最近重构了一下自己的小玩意，由于之前是存到第三方仓库中的</w:t>
      </w:r>
      <w:r>
        <w:rPr>
          <w:rStyle w:val="11"/>
          <w:rFonts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jitpack.io</w:t>
      </w:r>
      <w:r>
        <w:t>，假如要使用自己的库则需要先在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pom.xml</w:t>
      </w:r>
      <w:r>
        <w:t>中添加第三方仓库后，才能在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dependencies</w:t>
      </w:r>
      <w:r>
        <w:t>中添加自己的依赖，比较麻烦。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repositories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repository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jitpack.io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https://jitpack.io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4"/>
          <w:szCs w:val="14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repository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repositories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而且我遇到了一个问题，在添加了第三方仓库的时候，在构建项目的时候，会把springframework的包也会重新下载一遍，十分久= =不知如何解决，所以更加迫使我想把自己的包存放到官方仓库中。然后就去搜了一下，第一页里10篇文章有8篇是一摸一样的，有一些直接复制的里面图片都403了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714375" cy="704850"/>
            <wp:effectExtent l="0" t="0" r="1905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然后就对着教程做，疯狂出现奇奇怪怪的问题，然后就想起之前看到的一句话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720" w:right="720"/>
      </w:pPr>
      <w:r>
        <w:rPr>
          <w:rFonts w:hint="eastAsia" w:ascii="宋体" w:hAnsi="宋体" w:eastAsia="宋体" w:cs="宋体"/>
          <w:b w:val="0"/>
          <w:bCs w:val="0"/>
          <w:sz w:val="19"/>
          <w:szCs w:val="19"/>
          <w:bdr w:val="none" w:color="auto" w:sz="0" w:space="0"/>
          <w:shd w:val="clear" w:fill="FAFAFA"/>
        </w:rPr>
        <w:t>教程里都不出现错误的，顺利的一匹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好久没写文章了，所以就久违地写一篇文章来说一说吧。贯彻一下我的风格，尽量写的详细一点。</w:t>
      </w:r>
      <w:r>
        <w:br w:type="textWrapping"/>
      </w:r>
      <w:r>
        <w:rPr>
          <w:rStyle w:val="9"/>
          <w:b/>
          <w:bCs/>
        </w:rPr>
        <w:t>但是，本人水平有限，对maven不是很熟悉，对于后续的pom.xml配置我也不是很懂为什么这么做，希望大家能教一下我</w:t>
      </w:r>
      <w:r>
        <w:br w:type="textWrapping"/>
      </w:r>
      <w:r>
        <w:t>好，那就开始吧。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31"/>
          <w:szCs w:val="31"/>
        </w:rPr>
      </w:pPr>
      <w:r>
        <w:rPr>
          <w:b/>
          <w:bCs/>
          <w:color w:val="404040"/>
          <w:sz w:val="31"/>
          <w:szCs w:val="31"/>
        </w:rPr>
        <w:t>步骤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到</w:t>
      </w:r>
      <w:r>
        <w:rPr>
          <w:color w:val="0681D0"/>
          <w:u w:val="none"/>
          <w:bdr w:val="none" w:color="auto" w:sz="0" w:space="0"/>
        </w:rPr>
        <w:fldChar w:fldCharType="begin"/>
      </w:r>
      <w:r>
        <w:rPr>
          <w:color w:val="0681D0"/>
          <w:u w:val="none"/>
          <w:bdr w:val="none" w:color="auto" w:sz="0" w:space="0"/>
        </w:rPr>
        <w:instrText xml:space="preserve"> HYPERLINK "https://links.jianshu.com/go?to=https://issues.sonatype.org" \t "https://www.jianshu.com/p/_blank" </w:instrText>
      </w:r>
      <w:r>
        <w:rPr>
          <w:color w:val="0681D0"/>
          <w:u w:val="none"/>
          <w:bdr w:val="none" w:color="auto" w:sz="0" w:space="0"/>
        </w:rPr>
        <w:fldChar w:fldCharType="separate"/>
      </w:r>
      <w:r>
        <w:rPr>
          <w:rStyle w:val="10"/>
          <w:color w:val="0681D0"/>
          <w:u w:val="none"/>
          <w:bdr w:val="none" w:color="auto" w:sz="0" w:space="0"/>
        </w:rPr>
        <w:t>https://issues.sonatype.org</w:t>
      </w:r>
      <w:r>
        <w:rPr>
          <w:color w:val="0681D0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注册一个账号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到上面的网站提交一个issue，等待处理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安装gpg，（用于对jar进行加密）上传你的密钥到服务器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修改maven的setting.xml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修改Pom.xml文件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使用maven打包你的项目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到</w:t>
      </w:r>
      <w:r>
        <w:rPr>
          <w:color w:val="0681D0"/>
          <w:u w:val="none"/>
          <w:bdr w:val="none" w:color="auto" w:sz="0" w:space="0"/>
        </w:rPr>
        <w:fldChar w:fldCharType="begin"/>
      </w:r>
      <w:r>
        <w:rPr>
          <w:color w:val="0681D0"/>
          <w:u w:val="none"/>
          <w:bdr w:val="none" w:color="auto" w:sz="0" w:space="0"/>
        </w:rPr>
        <w:instrText xml:space="preserve"> HYPERLINK "https://links.jianshu.com/go?to=https://oss.sonatype.org/" \t "https://www.jianshu.com/p/_blank" </w:instrText>
      </w:r>
      <w:r>
        <w:rPr>
          <w:color w:val="0681D0"/>
          <w:u w:val="none"/>
          <w:bdr w:val="none" w:color="auto" w:sz="0" w:space="0"/>
        </w:rPr>
        <w:fldChar w:fldCharType="separate"/>
      </w:r>
      <w:r>
        <w:rPr>
          <w:rStyle w:val="10"/>
          <w:color w:val="0681D0"/>
          <w:u w:val="none"/>
          <w:bdr w:val="none" w:color="auto" w:sz="0" w:space="0"/>
        </w:rPr>
        <w:t>https://oss.sonatype.org/</w:t>
      </w:r>
      <w:r>
        <w:rPr>
          <w:color w:val="0681D0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处理你刚上传的jar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到</w:t>
      </w:r>
      <w:r>
        <w:rPr>
          <w:color w:val="0681D0"/>
          <w:u w:val="none"/>
          <w:bdr w:val="none" w:color="auto" w:sz="0" w:space="0"/>
        </w:rPr>
        <w:fldChar w:fldCharType="begin"/>
      </w:r>
      <w:r>
        <w:rPr>
          <w:color w:val="0681D0"/>
          <w:u w:val="none"/>
          <w:bdr w:val="none" w:color="auto" w:sz="0" w:space="0"/>
        </w:rPr>
        <w:instrText xml:space="preserve"> HYPERLINK "https://links.jianshu.com/go?to=https://issues.sonatype.org" \t "https://www.jianshu.com/p/_blank" </w:instrText>
      </w:r>
      <w:r>
        <w:rPr>
          <w:color w:val="0681D0"/>
          <w:u w:val="none"/>
          <w:bdr w:val="none" w:color="auto" w:sz="0" w:space="0"/>
        </w:rPr>
        <w:fldChar w:fldCharType="separate"/>
      </w:r>
      <w:r>
        <w:rPr>
          <w:rStyle w:val="10"/>
          <w:color w:val="0681D0"/>
          <w:u w:val="none"/>
          <w:bdr w:val="none" w:color="auto" w:sz="0" w:space="0"/>
        </w:rPr>
        <w:t>https://issues.sonatype.org</w:t>
      </w:r>
      <w:r>
        <w:rPr>
          <w:color w:val="0681D0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找到你刚刚的issue，关掉它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等待2小时，然后就可以在</w:t>
      </w:r>
      <w:r>
        <w:rPr>
          <w:color w:val="0681D0"/>
          <w:u w:val="none"/>
          <w:bdr w:val="none" w:color="auto" w:sz="0" w:space="0"/>
        </w:rPr>
        <w:fldChar w:fldCharType="begin"/>
      </w:r>
      <w:r>
        <w:rPr>
          <w:color w:val="0681D0"/>
          <w:u w:val="none"/>
          <w:bdr w:val="none" w:color="auto" w:sz="0" w:space="0"/>
        </w:rPr>
        <w:instrText xml:space="preserve"> HYPERLINK "https://links.jianshu.com/go?to=https://search.maven.org/" \t "https://www.jianshu.com/p/_blank" </w:instrText>
      </w:r>
      <w:r>
        <w:rPr>
          <w:color w:val="0681D0"/>
          <w:u w:val="none"/>
          <w:bdr w:val="none" w:color="auto" w:sz="0" w:space="0"/>
        </w:rPr>
        <w:fldChar w:fldCharType="separate"/>
      </w:r>
      <w:r>
        <w:rPr>
          <w:rStyle w:val="10"/>
          <w:color w:val="0681D0"/>
          <w:u w:val="none"/>
          <w:bdr w:val="none" w:color="auto" w:sz="0" w:space="0"/>
        </w:rPr>
        <w:t>https://search.maven.org/</w:t>
      </w:r>
      <w:r>
        <w:rPr>
          <w:color w:val="0681D0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搜到你的依赖了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71500" cy="552450"/>
            <wp:effectExtent l="0" t="0" r="7620" b="11430"/>
            <wp:docPr id="2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emmmmm确实是麻烦呢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1.注册账号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这个没什么说的就放个图吧（</w:t>
      </w:r>
      <w:del w:id="0">
        <w:r>
          <w:rPr/>
          <w:delText>这里的密码要求麻烦的一匹</w:delText>
        </w:r>
      </w:del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4972050"/>
            <wp:effectExtent l="0" t="0" r="11430" b="1143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2.提交issue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当你注册完之后，就可以登陆来到首页，跟着步骤走，提交你的issue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11430000" cy="7448550"/>
            <wp:effectExtent l="0" t="0" r="0" b="381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然后你可以查看你的issue，等待被处理，由于我是在晚上近0点的时候提交的，所以可能处理比较快（看别的博客说是时差问题，需要等工作人员上班的时候才会被处理掉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9848850" cy="5610225"/>
            <wp:effectExtent l="0" t="0" r="11430" b="1333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3.安装gpg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gpg的话，可以到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"https://links.jianshu.com/go?to=https://www.gpg4win.org/"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https://www.gpg4win.org/</w:t>
      </w:r>
      <w:r>
        <w:rPr>
          <w:color w:val="0681D0"/>
          <w:u w:val="none"/>
        </w:rPr>
        <w:fldChar w:fldCharType="end"/>
      </w:r>
      <w:r>
        <w:t>下载</w:t>
      </w:r>
      <w:r>
        <w:br w:type="textWrapping"/>
      </w:r>
      <w:r>
        <w:t>安装完之后就可以打开你的cmd，输入gpg，输出下面的东西就安装成功了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然后就可以创建你的key了（实在不知道怎么表述了</w:t>
      </w:r>
      <w:r>
        <w:br w:type="textWrapping"/>
      </w:r>
      <w:r>
        <w:t>输入你的realname(类似于username吧)</w:t>
      </w:r>
      <w:r>
        <w:br w:type="textWrapping"/>
      </w:r>
      <w:r>
        <w:t>输入email</w:t>
      </w:r>
      <w:r>
        <w:br w:type="textWrapping"/>
      </w:r>
      <w:r>
        <w:t>然后最后一部是让你输入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passphrase</w:t>
      </w:r>
      <w:r>
        <w:t>，就是密码了，记着别忘了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534025" cy="2733675"/>
            <wp:effectExtent l="0" t="0" r="13335" b="9525"/>
            <wp:docPr id="2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然后输入完passphrase后会给你输出一串key，那个长长的就是了，如果不小心关了可以键入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gpg --list-keys</w:t>
      </w:r>
      <w:r>
        <w:t>输出你的key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4733925" cy="1266825"/>
            <wp:effectExtent l="0" t="0" r="5715" b="13335"/>
            <wp:docPr id="1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然后下一步就是将你的key发布到服务器(至于为什么需要这一步我就母鸡了，有一些博文倒是没看到这一步= =),可以输入下面的命令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gpg --keyserver hkp://pool.sks-keyservers.net --send-keys 你的key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然后再输入命令查看是否发布成功了</w:t>
      </w:r>
      <w:r>
        <w:br w:type="textWrapping"/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gpg --keyserver hkp://pool.sks-keyservers.net --recv-keys 你的key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然后如果运气好的话你大概能成功，反正我是没有成功了反正我是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result no data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不成功的话可以往下看这里的，如果成功的话就跳过这一步吧。在你安装完gpg的时候，你会发现多了一个这样的界面，大概是gpg的ui版吧，上面会有你刚刚创建的账户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9439275" cy="1895475"/>
            <wp:effectExtent l="0" t="0" r="9525" b="9525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右键点击你的账户，选择红色框框框住的选项，继续就行了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162300" cy="3552825"/>
            <wp:effectExtent l="0" t="0" r="7620" b="13335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619500" cy="2524125"/>
            <wp:effectExtent l="0" t="0" r="7620" b="5715"/>
            <wp:docPr id="2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然后大概就成了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4. 修改你的setting.xml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修改maven的setting.xml,在conf文件夹里面</w:t>
      </w:r>
      <w:r>
        <w:br w:type="textWrapping"/>
      </w:r>
      <w:r>
        <w:rPr>
          <w:rStyle w:val="9"/>
          <w:b/>
          <w:bCs/>
        </w:rPr>
        <w:t>注意：找到你的系统变量配置的maven的路径，修改那里的setting.xml</w:t>
      </w:r>
      <w:r>
        <w:br w:type="textWrapping"/>
      </w:r>
      <w:r>
        <w:t>因为我修改了idea的那个，折腾了我一晚上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33400" cy="476250"/>
            <wp:effectExtent l="0" t="0" r="0" b="11430"/>
            <wp:docPr id="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6915150" cy="638175"/>
            <wp:effectExtent l="0" t="0" r="3810" b="1905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在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servers</w:t>
      </w:r>
      <w:r>
        <w:t>标签下添加以下代码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server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username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你在*步骤1*时候注册的账号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username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password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你在*步骤1*时候注册的账号的密码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password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4"/>
          <w:szCs w:val="14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server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5. 修改pom.xml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我把我自己的pom都发出来了，dalao可以参考下哪些要的哪些不要的吧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据说必须要添加以下的信息，你可以根据你</w:t>
      </w:r>
      <w:r>
        <w:rPr>
          <w:rStyle w:val="9"/>
          <w:b/>
          <w:bCs/>
        </w:rPr>
        <w:t>自己的信息</w:t>
      </w:r>
      <w:r>
        <w:t>修改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com.github.echisan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wpb4j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2.0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wpb4j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description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 simple java api for weibo picture bed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description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https://github.com/echisan/wbp4j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packaging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packaging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licenses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license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The Apache Software License, Version 2.0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http://www.apache.org/licenses/LICENSE-2.0.txt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license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licenses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scm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scm:git:git@github.com:echisan/wbp4j.git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connection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scm:git:git@github.com:echisan/wbp4j.git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connection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developerConnection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git@github.com:echisan/wbp4j.git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developerConnection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tag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2.0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tag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scm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developers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developer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echisan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developer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4"/>
          <w:szCs w:val="14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developers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然后添加一个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profiles</w:t>
      </w:r>
      <w:r>
        <w:t>,学艺不精不是很清楚这个profile是干嘛用的，但是看到网上的是把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plugin</w:t>
      </w:r>
      <w:r>
        <w:t>放进去了，那我也直接复制粘贴了。。晚点恶补一下，或者知道的可以说一下干嘛用的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profiles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profile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release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&lt;!-- 这个id有用的，当然也能自定义的吧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build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pluginManagement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&lt;!-- 这个pluginManagement里的是我一把梭复制的， 各位dalao懂的就自己按实际整把= =这里我实在不懂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maven-clean-plugin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3.0.0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org.apache.maven.plugins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maven-source-plugin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3.0.1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phase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phase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jar-no-fork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maven-compiler-plugin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3.7.0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maven-surefire-plugin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2.20.1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maven-jar-plugin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3.0.2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maven-install-plugin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2.5.2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maven-deploy-plugin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2.8.2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pluginManagement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org.apache.maven.plugins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maven-compiler-plugin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configuration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8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target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8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target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configuration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&lt;!-- Source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org.apache.maven.plugins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maven-source-plugin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phase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phase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jar-no-fork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&lt;!-- 这个是必须要的，不如提交到官方仓库的时候会不通过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org.apache.maven.plugins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maven-javadoc-plugin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2.9.1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phase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phase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&lt;!-- 这个是必须要的，我就是因为漏了这个，折腾了好久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org.apache.maven.plugins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maven-gpg-plugin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1.6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phase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verify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phase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sign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goals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executions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plugins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build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&lt;!-- 这个也是必须要的 以下两个&lt;id&gt;代码块中的id要与 setting.xml中的id一致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distributionManagement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snapshotRepository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https://oss.sonatype.org/content/repositories/snapshots/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snapshotRepository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repository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https://oss.sonatype.org/service/local/staging/deploy/maven2/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repository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distributionManagement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profile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4"/>
          <w:szCs w:val="14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profiles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6. 打包你的应用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到这一步貌似手续都准备好了，可以打包你的应用了。执行以下命令</w:t>
      </w:r>
      <w:r>
        <w:br w:type="textWrapping"/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mvn clean deploy -P release -Dmaven.test.skip=true</w:t>
      </w:r>
      <w:r>
        <w:br w:type="textWrapping"/>
      </w:r>
      <w:r>
        <w:t>然后等maven的一系列骚操作后，就会弹出一个框框让你输入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passphrase</w:t>
      </w:r>
      <w:r>
        <w:t>，就是刚刚用gpg创建key的那个密码，输入之后，再等maven一顿骚操作后，看到这个就成啦~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4752975" cy="1543050"/>
            <wp:effectExtent l="0" t="0" r="1905" b="11430"/>
            <wp:docPr id="1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如果没有弹出框框输入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passphrase</w:t>
      </w:r>
      <w:r>
        <w:t>的话可以尝试使用下面命令，当然这也是网上的方法了，尽管我输入的是下面的代码，还是弹出框框让我输入密码了= =</w:t>
      </w:r>
      <w:r>
        <w:br w:type="textWrapping"/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mvn clean deploy -P release -Dmaven.test.skip=true -Dgpg.passphrase=你的passphrase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如果出现upload到oss错误，提示401的话，你再确定一下你修改的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setting.xml</w:t>
      </w:r>
      <w:r>
        <w:t>是否正确，是否是你系统环境的那个maven。</w:t>
      </w:r>
      <w:r>
        <w:br w:type="textWrapping"/>
      </w:r>
      <w:r>
        <w:t>至于有别的问题的话我就不清楚了，我就出现了上面这样的错误。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7. 去处理你刚刚deploy的jar包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登陆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"https://links.jianshu.com/go?to=https://oss.sonatype.org/"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https://oss.sonatype.org/</w:t>
      </w:r>
      <w:r>
        <w:rPr>
          <w:color w:val="0681D0"/>
          <w:u w:val="none"/>
        </w:rPr>
        <w:fldChar w:fldCharType="end"/>
      </w:r>
      <w:r>
        <w:t> 去处理你刚刚deploy的jar包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选择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taging Repositories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选择你的项目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bdr w:val="none" w:color="auto" w:sz="0" w:space="0"/>
        </w:rPr>
        <w:t>close掉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6657975" cy="3790950"/>
            <wp:effectExtent l="0" t="0" r="1905" b="381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然后系统会验证你的jar包信息，会执行一系列的校验，假如有错误你可以点击下面的错误的位置，看看什么错误再进行处理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648075" cy="3600450"/>
            <wp:effectExtent l="0" t="0" r="9525" b="11430"/>
            <wp:docPr id="1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假如没有任何问题，你再选中你的项目，点击</w:t>
      </w:r>
      <w:r>
        <w:rPr>
          <w:rStyle w:val="11"/>
          <w:rFonts w:hint="default" w:ascii="Consolas" w:hAnsi="Consolas" w:eastAsia="Consolas" w:cs="Consolas"/>
          <w:color w:val="C7254E"/>
          <w:sz w:val="14"/>
          <w:szCs w:val="14"/>
          <w:bdr w:val="none" w:color="auto" w:sz="0" w:space="0"/>
          <w:shd w:val="clear" w:fill="F2F2F2"/>
        </w:rPr>
        <w:t>Release</w:t>
      </w:r>
      <w:r>
        <w:t>，然后这一步骤就结束了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686175" cy="1524000"/>
            <wp:effectExtent l="0" t="0" r="1905" b="0"/>
            <wp:docPr id="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8. 关掉你的issue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到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"https://links.jianshu.com/go?to=https://issues.sonatype.org"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https://issues.sonatype.org</w:t>
      </w:r>
      <w:r>
        <w:rPr>
          <w:color w:val="0681D0"/>
          <w:u w:val="none"/>
        </w:rPr>
        <w:fldChar w:fldCharType="end"/>
      </w:r>
      <w:r>
        <w:t> 找到你刚刚的issue，给他留言，让他把issue close掉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6410325" cy="1581150"/>
            <wp:effectExtent l="0" t="0" r="5715" b="3810"/>
            <wp:docPr id="6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 descr="IMG_27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7019925" cy="5429250"/>
            <wp:effectExtent l="0" t="0" r="5715" b="11430"/>
            <wp:docPr id="1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7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8143875" cy="3543300"/>
            <wp:effectExtent l="0" t="0" r="9525" b="7620"/>
            <wp:docPr id="2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9.0 等待2小时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经过漫长2小时的等待，打开网站 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"https://links.jianshu.com/go?to=https://search.maven.org/"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https://search.maven.org/</w:t>
      </w:r>
      <w:r>
        <w:rPr>
          <w:color w:val="0681D0"/>
          <w:u w:val="none"/>
        </w:rPr>
        <w:fldChar w:fldCharType="end"/>
      </w:r>
      <w:r>
        <w:t> 搜索你的gourpid就能搜索到啦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11430000" cy="1781175"/>
            <wp:effectExtent l="0" t="0" r="0" b="1905"/>
            <wp:docPr id="8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 descr="IMG_27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点击那个latest Version，右手边就能看到依赖信息啦~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11430000" cy="5581650"/>
            <wp:effectExtent l="0" t="0" r="0" b="11430"/>
            <wp:docPr id="2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IMG_27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del w:id="1">
        <w:r>
          <w:rPr/>
          <w:delText>然后迅速去体验在官方仓库导入依赖的快感吧（雾</w:delText>
        </w:r>
      </w:del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4933950" cy="1352550"/>
            <wp:effectExtent l="0" t="0" r="3810" b="3810"/>
            <wp:docPr id="1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 descr="IMG_27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image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6"/>
          <w:szCs w:val="26"/>
        </w:rPr>
      </w:pPr>
      <w:r>
        <w:rPr>
          <w:b/>
          <w:bCs/>
          <w:color w:val="404040"/>
          <w:sz w:val="26"/>
          <w:szCs w:val="26"/>
        </w:rPr>
        <w:t>更新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如果在下次需要deploy到官方仓库的时候，不需要再去提issue了，直接用上面的deploy命令，然后重复第7个步骤就好了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31"/>
          <w:szCs w:val="31"/>
        </w:rPr>
      </w:pPr>
      <w:r>
        <w:rPr>
          <w:b/>
          <w:bCs/>
          <w:color w:val="404040"/>
          <w:sz w:val="31"/>
          <w:szCs w:val="31"/>
        </w:rPr>
        <w:t>参考感谢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非常感谢以下文章在当初给予的帮助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"https://links.jianshu.com/go?to=https://www.sojson.com/blog/250.html"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如何把自己的Jar包上传到 maven 官方仓库中，Maven上传图文讲解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"https://links.jianshu.com/go?to=https://my.oschina.net/songxinqiang/blog/313226"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发布Maven构件到中央仓库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"https://links.jianshu.com/go?to=https://my.oschina.net/huangyong/blog/226738"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将 Smart 构件发布到 Maven 中央仓库</w:t>
      </w:r>
      <w:r>
        <w:rPr>
          <w:color w:val="0681D0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del w:id="2">
        <w:r>
          <w:rPr/>
          <w:delText>这里打个小广告，因为要上传这个到官方仓库所以才有了这篇文章</w:delText>
        </w:r>
      </w:del>
      <w:r>
        <w:br w:type="textWrapping"/>
      </w:r>
      <w:r>
        <w:t>这是一个使用微博图床的java api，可以在自己的博客中使用~</w:t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"https://links.jianshu.com/go?to=https://github.com/echisan/wbp4j"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https://github.com/echisan/wbp4j</w:t>
      </w:r>
      <w:r>
        <w:rPr>
          <w:color w:val="0681D0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t>使用起来也是挺方便的~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UploadRequest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uploadRequest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UploadRequestBuilder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setAcount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"weibo username/email"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"password"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build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UploadResponse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response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uploadRequest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upload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File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"path"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response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getResult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response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getMessage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4"/>
          <w:szCs w:val="14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response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getImageInfo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5A395"/>
    <w:multiLevelType w:val="multilevel"/>
    <w:tmpl w:val="B355A3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CCDF0B3"/>
    <w:multiLevelType w:val="multilevel"/>
    <w:tmpl w:val="7CCDF0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2NDE2YjAyYzFkNTBkNTM1NDk3YjYxYTNhY2VlYmQifQ=="/>
  </w:docVars>
  <w:rsids>
    <w:rsidRoot w:val="00000000"/>
    <w:rsid w:val="3EA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ebp"/><Relationship Id="rId8" Type="http://schemas.openxmlformats.org/officeDocument/2006/relationships/image" Target="media/image4.webp"/><Relationship Id="rId7" Type="http://schemas.openxmlformats.org/officeDocument/2006/relationships/image" Target="media/image3.webp"/><Relationship Id="rId6" Type="http://schemas.openxmlformats.org/officeDocument/2006/relationships/image" Target="media/image2.webp"/><Relationship Id="rId5" Type="http://schemas.openxmlformats.org/officeDocument/2006/relationships/image" Target="media/image1.webp"/><Relationship Id="rId4" Type="http://schemas.openxmlformats.org/officeDocument/2006/relationships/hyperlink" Target="https://www.jianshu.com/u/58aa090f91ab" TargetMode="External"/><Relationship Id="rId31" Type="http://schemas.microsoft.com/office/2011/relationships/people" Target="people.xml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4.webp"/><Relationship Id="rId27" Type="http://schemas.openxmlformats.org/officeDocument/2006/relationships/image" Target="media/image23.webp"/><Relationship Id="rId26" Type="http://schemas.openxmlformats.org/officeDocument/2006/relationships/image" Target="media/image22.webp"/><Relationship Id="rId25" Type="http://schemas.openxmlformats.org/officeDocument/2006/relationships/image" Target="media/image21.webp"/><Relationship Id="rId24" Type="http://schemas.openxmlformats.org/officeDocument/2006/relationships/image" Target="media/image20.webp"/><Relationship Id="rId23" Type="http://schemas.openxmlformats.org/officeDocument/2006/relationships/image" Target="media/image19.webp"/><Relationship Id="rId22" Type="http://schemas.openxmlformats.org/officeDocument/2006/relationships/image" Target="media/image18.webp"/><Relationship Id="rId21" Type="http://schemas.openxmlformats.org/officeDocument/2006/relationships/image" Target="media/image17.webp"/><Relationship Id="rId20" Type="http://schemas.openxmlformats.org/officeDocument/2006/relationships/image" Target="media/image16.webp"/><Relationship Id="rId2" Type="http://schemas.openxmlformats.org/officeDocument/2006/relationships/settings" Target="settings.xml"/><Relationship Id="rId19" Type="http://schemas.openxmlformats.org/officeDocument/2006/relationships/image" Target="media/image15.webp"/><Relationship Id="rId18" Type="http://schemas.openxmlformats.org/officeDocument/2006/relationships/image" Target="media/image14.webp"/><Relationship Id="rId17" Type="http://schemas.openxmlformats.org/officeDocument/2006/relationships/image" Target="media/image13.webp"/><Relationship Id="rId16" Type="http://schemas.openxmlformats.org/officeDocument/2006/relationships/image" Target="media/image12.webp"/><Relationship Id="rId15" Type="http://schemas.openxmlformats.org/officeDocument/2006/relationships/image" Target="media/image11.webp"/><Relationship Id="rId14" Type="http://schemas.openxmlformats.org/officeDocument/2006/relationships/image" Target="media/image10.webp"/><Relationship Id="rId13" Type="http://schemas.openxmlformats.org/officeDocument/2006/relationships/image" Target="media/image9.webp"/><Relationship Id="rId12" Type="http://schemas.openxmlformats.org/officeDocument/2006/relationships/image" Target="media/image8.webp"/><Relationship Id="rId11" Type="http://schemas.openxmlformats.org/officeDocument/2006/relationships/image" Target="../NULL"/><Relationship Id="rId10" Type="http://schemas.openxmlformats.org/officeDocument/2006/relationships/image" Target="media/image6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2022-09-14T11:39:41Z</dcterms:created>
  <dc:creator>Administrator</dc:creator>
  <cp:lastModifiedBy>Administrator</cp:lastModifiedBy>
  <dcterms:modified xsi:type="dcterms:W3CDTF">2022-09-14T11:41:38Z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940358DC876A467C840768F2379C4268</vt:lpwstr>
  </property>
</Properties>
</file>